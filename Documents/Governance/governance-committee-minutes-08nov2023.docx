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81D8" w14:textId="1CB26351" w:rsidR="00996FB9" w:rsidRDefault="00993F64">
      <w:r>
        <w:rPr>
          <w:noProof/>
        </w:rPr>
        <w:pict w14:anchorId="700C2348">
          <v:rect id="Text Box 2" o:spid="_x0000_s1026" style="position:absolute;margin-left:1in;margin-top:14.2pt;width:448.7pt;height:40.15pt;z-index:3;visibility:visible;mso-wrap-style:square;mso-wrap-distance-left:8.6pt;mso-wrap-distance-top:3.15pt;mso-wrap-distance-right:9.9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" o:allowincell="f" strokeweight=".26mm">
            <v:textbox>
              <w:txbxContent>
                <w:p w14:paraId="3F6CFD5B" w14:textId="77777777" w:rsidR="00996FB9" w:rsidRDefault="00993F64">
                  <w:pPr>
                    <w:pStyle w:val="FrameContents"/>
                    <w:rPr>
                      <w:sz w:val="44"/>
                      <w:szCs w:val="44"/>
                    </w:rPr>
                  </w:pPr>
                  <w:r>
                    <w:rPr>
                      <w:sz w:val="44"/>
                      <w:szCs w:val="44"/>
                    </w:rPr>
                    <w:t>Governance Committee  – Minutes 11/8/2023</w:t>
                  </w:r>
                </w:p>
              </w:txbxContent>
            </v:textbox>
            <w10:wrap type="square"/>
          </v:rect>
        </w:pict>
      </w:r>
      <w:r>
        <w:rPr>
          <w:noProof/>
        </w:rPr>
        <w:drawing>
          <wp:inline distT="0" distB="0" distL="0" distR="0" wp14:anchorId="24759C46" wp14:editId="4EF8F21C">
            <wp:extent cx="628015" cy="8293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628015" cy="829310"/>
                    </a:xfrm>
                    <a:prstGeom prst="rect">
                      <a:avLst/>
                    </a:prstGeom>
                  </pic:spPr>
                </pic:pic>
              </a:graphicData>
            </a:graphic>
          </wp:inline>
        </w:drawing>
      </w:r>
      <w:r>
        <w:t xml:space="preserve">       </w:t>
      </w:r>
    </w:p>
    <w:p w14:paraId="53DAEFB1" w14:textId="77777777" w:rsidR="00996FB9" w:rsidRDefault="00993F64">
      <w:pPr>
        <w:pStyle w:val="ListParagraph"/>
        <w:numPr>
          <w:ilvl w:val="0"/>
          <w:numId w:val="1"/>
        </w:numPr>
        <w:rPr>
          <w:sz w:val="24"/>
          <w:szCs w:val="24"/>
        </w:rPr>
      </w:pPr>
      <w:r>
        <w:rPr>
          <w:sz w:val="24"/>
          <w:szCs w:val="24"/>
        </w:rPr>
        <w:t>The meeting was called to order at 8:01pm.</w:t>
      </w:r>
    </w:p>
    <w:p w14:paraId="112A4A4C" w14:textId="436FB703" w:rsidR="00996FB9" w:rsidRDefault="00993F64">
      <w:pPr>
        <w:pStyle w:val="ListParagraph"/>
        <w:numPr>
          <w:ilvl w:val="0"/>
          <w:numId w:val="1"/>
        </w:numPr>
        <w:rPr>
          <w:sz w:val="24"/>
          <w:szCs w:val="24"/>
        </w:rPr>
      </w:pPr>
      <w:r>
        <w:rPr>
          <w:sz w:val="24"/>
          <w:szCs w:val="24"/>
        </w:rPr>
        <w:t>In attendance: Ken Ebuna (Chair), Linda Seckinger</w:t>
      </w:r>
      <w:r>
        <w:rPr>
          <w:sz w:val="24"/>
          <w:szCs w:val="24"/>
        </w:rPr>
        <w:t>, Allyson Angle, Anna Jorstad and Dan Lake.</w:t>
      </w:r>
    </w:p>
    <w:p w14:paraId="1E70F5CA" w14:textId="77777777" w:rsidR="00996FB9" w:rsidRDefault="00993F64">
      <w:pPr>
        <w:pStyle w:val="ListParagraph"/>
        <w:numPr>
          <w:ilvl w:val="0"/>
          <w:numId w:val="1"/>
        </w:numPr>
        <w:rPr>
          <w:sz w:val="24"/>
          <w:szCs w:val="24"/>
        </w:rPr>
      </w:pPr>
      <w:r>
        <w:rPr>
          <w:sz w:val="24"/>
          <w:szCs w:val="24"/>
        </w:rPr>
        <w:t xml:space="preserve">Motion to approve Minutes from 8NOV23 as submitted was </w:t>
      </w:r>
      <w:r>
        <w:rPr>
          <w:sz w:val="24"/>
          <w:szCs w:val="24"/>
        </w:rPr>
        <w:t>approved.</w:t>
      </w:r>
    </w:p>
    <w:p w14:paraId="6E92185A" w14:textId="77777777" w:rsidR="00996FB9" w:rsidRDefault="00993F64">
      <w:pPr>
        <w:pStyle w:val="ListParagraph"/>
        <w:numPr>
          <w:ilvl w:val="0"/>
          <w:numId w:val="1"/>
        </w:numPr>
        <w:spacing w:after="0"/>
        <w:rPr>
          <w:sz w:val="24"/>
          <w:szCs w:val="24"/>
        </w:rPr>
      </w:pPr>
      <w:r>
        <w:rPr>
          <w:sz w:val="24"/>
          <w:szCs w:val="24"/>
        </w:rPr>
        <w:t>Old Business</w:t>
      </w:r>
    </w:p>
    <w:p w14:paraId="75BD29F5" w14:textId="77777777" w:rsidR="00996FB9" w:rsidRDefault="00993F64">
      <w:pPr>
        <w:numPr>
          <w:ilvl w:val="0"/>
          <w:numId w:val="2"/>
        </w:numPr>
        <w:spacing w:after="0"/>
        <w:rPr>
          <w:sz w:val="24"/>
          <w:szCs w:val="24"/>
        </w:rPr>
      </w:pPr>
      <w:r>
        <w:rPr>
          <w:sz w:val="24"/>
          <w:szCs w:val="24"/>
        </w:rPr>
        <w:t>HOD Schedule Change</w:t>
      </w:r>
    </w:p>
    <w:p w14:paraId="74FF802E" w14:textId="77777777" w:rsidR="00996FB9" w:rsidRDefault="00993F64">
      <w:pPr>
        <w:spacing w:after="0"/>
        <w:ind w:left="1440"/>
        <w:rPr>
          <w:sz w:val="24"/>
          <w:szCs w:val="24"/>
        </w:rPr>
      </w:pPr>
      <w:r>
        <w:rPr>
          <w:sz w:val="24"/>
          <w:szCs w:val="24"/>
        </w:rPr>
        <w:t>-Report back from committee member regarding discussion with USA Swimming Advisors Team Services Zone reps:  Dan (Central) – No Report, Linda (Western) – No Report,  Allyson (Eastern) – All LSC’s (Conn, Mary, Mid-</w:t>
      </w:r>
      <w:r>
        <w:rPr>
          <w:sz w:val="24"/>
          <w:szCs w:val="24"/>
        </w:rPr>
        <w:t>Alt, NJ, Patomic Valley, Allegheny Mtn, are all April/May elections with taking office in September. Aderondac and Metro have Oct elections and taking office, Anna (Southern) – Reached out to Mitch Gold. Gulf Swimming gave most of the information. Election</w:t>
      </w:r>
      <w:r>
        <w:rPr>
          <w:sz w:val="24"/>
          <w:szCs w:val="24"/>
        </w:rPr>
        <w:t>s in May, taking office in Sept. The LSC’s using this format really like it. The only con they found was the outgoing board member could quit right away and not help with the transition, however this has only happened a couple of times.</w:t>
      </w:r>
    </w:p>
    <w:p w14:paraId="08E55F5F" w14:textId="77777777" w:rsidR="00996FB9" w:rsidRDefault="00993F64">
      <w:pPr>
        <w:spacing w:after="0"/>
        <w:ind w:left="1440"/>
        <w:rPr>
          <w:sz w:val="24"/>
          <w:szCs w:val="24"/>
        </w:rPr>
      </w:pPr>
      <w:r>
        <w:rPr>
          <w:color w:val="000000"/>
          <w:sz w:val="24"/>
          <w:szCs w:val="24"/>
        </w:rPr>
        <w:t>-Board Members will</w:t>
      </w:r>
      <w:r>
        <w:rPr>
          <w:color w:val="000000"/>
          <w:sz w:val="24"/>
          <w:szCs w:val="24"/>
        </w:rPr>
        <w:t xml:space="preserve"> continue to try and get information and share via email with the rest of the committee via email.</w:t>
      </w:r>
    </w:p>
    <w:p w14:paraId="62888053" w14:textId="77777777" w:rsidR="00996FB9" w:rsidRDefault="00993F64">
      <w:pPr>
        <w:numPr>
          <w:ilvl w:val="0"/>
          <w:numId w:val="2"/>
        </w:numPr>
        <w:spacing w:after="0"/>
        <w:rPr>
          <w:color w:val="000000"/>
          <w:sz w:val="24"/>
          <w:szCs w:val="24"/>
        </w:rPr>
      </w:pPr>
      <w:r>
        <w:rPr>
          <w:rFonts w:cs="Calibri"/>
          <w:color w:val="000000"/>
          <w:sz w:val="24"/>
          <w:szCs w:val="24"/>
        </w:rPr>
        <w:t>Succession Document</w:t>
      </w:r>
    </w:p>
    <w:p w14:paraId="29AFCE90" w14:textId="77777777" w:rsidR="00996FB9" w:rsidRDefault="00993F64">
      <w:pPr>
        <w:spacing w:after="0"/>
        <w:ind w:left="1440"/>
        <w:rPr>
          <w:color w:val="000000"/>
          <w:sz w:val="24"/>
          <w:szCs w:val="24"/>
        </w:rPr>
      </w:pPr>
      <w:r>
        <w:rPr>
          <w:rFonts w:cs="Calibri"/>
          <w:color w:val="000000"/>
          <w:sz w:val="24"/>
          <w:szCs w:val="24"/>
        </w:rPr>
        <w:t>-</w:t>
      </w:r>
      <w:r>
        <w:rPr>
          <w:sz w:val="24"/>
          <w:szCs w:val="24"/>
        </w:rPr>
        <w:t>Ken instructed members to send him ideas of what you liked or would have liked to have in the document from the perspective of a new boa</w:t>
      </w:r>
      <w:r>
        <w:rPr>
          <w:sz w:val="24"/>
          <w:szCs w:val="24"/>
        </w:rPr>
        <w:t>rd member coming on as a new board.</w:t>
      </w:r>
    </w:p>
    <w:p w14:paraId="58943F0E" w14:textId="77777777" w:rsidR="00996FB9" w:rsidRDefault="00993F64">
      <w:pPr>
        <w:numPr>
          <w:ilvl w:val="0"/>
          <w:numId w:val="2"/>
        </w:numPr>
        <w:spacing w:after="0"/>
        <w:rPr>
          <w:sz w:val="24"/>
          <w:szCs w:val="24"/>
        </w:rPr>
      </w:pPr>
      <w:r>
        <w:rPr>
          <w:sz w:val="24"/>
          <w:szCs w:val="24"/>
        </w:rPr>
        <w:t>Administrative Review Board (ARB)</w:t>
      </w:r>
    </w:p>
    <w:p w14:paraId="4A43E6A2" w14:textId="77777777" w:rsidR="00996FB9" w:rsidRDefault="00993F64">
      <w:pPr>
        <w:spacing w:after="0"/>
        <w:ind w:left="1440"/>
        <w:rPr>
          <w:sz w:val="24"/>
          <w:szCs w:val="24"/>
        </w:rPr>
      </w:pPr>
      <w:r>
        <w:rPr>
          <w:sz w:val="24"/>
          <w:szCs w:val="24"/>
        </w:rPr>
        <w:t>-Members should read the Inland Empire/New England Policy &amp; Procedure document and the email feedback from USA Swimming and become familiar with them for an upcoming GC meeting all about</w:t>
      </w:r>
      <w:r>
        <w:rPr>
          <w:sz w:val="24"/>
          <w:szCs w:val="24"/>
        </w:rPr>
        <w:t xml:space="preserve"> the ARB. Write down questions about anything you don’t understand.</w:t>
      </w:r>
    </w:p>
    <w:p w14:paraId="29F3B9EE" w14:textId="77777777" w:rsidR="00996FB9" w:rsidRDefault="00993F64">
      <w:pPr>
        <w:numPr>
          <w:ilvl w:val="0"/>
          <w:numId w:val="2"/>
        </w:numPr>
        <w:spacing w:after="0"/>
        <w:rPr>
          <w:sz w:val="24"/>
          <w:szCs w:val="24"/>
        </w:rPr>
      </w:pPr>
      <w:r>
        <w:rPr>
          <w:sz w:val="24"/>
          <w:szCs w:val="24"/>
        </w:rPr>
        <w:t>“How to be an Athlete Representative” PowerPoint</w:t>
      </w:r>
    </w:p>
    <w:p w14:paraId="0630BA94" w14:textId="77777777" w:rsidR="00996FB9" w:rsidRDefault="00993F64">
      <w:pPr>
        <w:spacing w:after="0"/>
        <w:ind w:left="1440"/>
        <w:rPr>
          <w:sz w:val="24"/>
          <w:szCs w:val="24"/>
        </w:rPr>
      </w:pPr>
      <w:r>
        <w:rPr>
          <w:sz w:val="24"/>
          <w:szCs w:val="24"/>
        </w:rPr>
        <w:t>-Anna reviewed the PowerPoint from the Pacific LSC and made some changes to more directly address Colorado. She still needs to share with A</w:t>
      </w:r>
      <w:r>
        <w:rPr>
          <w:sz w:val="24"/>
          <w:szCs w:val="24"/>
        </w:rPr>
        <w:t>llyson for feedback. Ken recommended to get the other athlete reps involved for opinions and suggestions.</w:t>
      </w:r>
    </w:p>
    <w:p w14:paraId="16726E73" w14:textId="77777777" w:rsidR="00996FB9" w:rsidRDefault="00993F64">
      <w:pPr>
        <w:numPr>
          <w:ilvl w:val="0"/>
          <w:numId w:val="2"/>
        </w:numPr>
        <w:spacing w:after="0"/>
        <w:rPr>
          <w:sz w:val="24"/>
          <w:szCs w:val="24"/>
        </w:rPr>
      </w:pPr>
      <w:r>
        <w:rPr>
          <w:sz w:val="24"/>
          <w:szCs w:val="24"/>
        </w:rPr>
        <w:t>New Member BOD Orientation Date</w:t>
      </w:r>
    </w:p>
    <w:p w14:paraId="3F03EB79" w14:textId="77777777" w:rsidR="00996FB9" w:rsidRDefault="00993F64">
      <w:pPr>
        <w:spacing w:after="0"/>
        <w:ind w:left="1440"/>
        <w:rPr>
          <w:sz w:val="24"/>
          <w:szCs w:val="24"/>
        </w:rPr>
      </w:pPr>
      <w:r>
        <w:rPr>
          <w:sz w:val="24"/>
          <w:szCs w:val="24"/>
        </w:rPr>
        <w:t>-The members voted unanimously to hold a virtual meeting on Wednesday, 20DEC. Ken will let Barbie and Jackie know.</w:t>
      </w:r>
    </w:p>
    <w:p w14:paraId="146D558E" w14:textId="77777777" w:rsidR="00996FB9" w:rsidRDefault="00993F64">
      <w:pPr>
        <w:pStyle w:val="ListParagraph"/>
        <w:numPr>
          <w:ilvl w:val="1"/>
          <w:numId w:val="3"/>
        </w:numPr>
        <w:spacing w:after="0"/>
        <w:rPr>
          <w:sz w:val="24"/>
          <w:szCs w:val="24"/>
        </w:rPr>
      </w:pPr>
      <w:r>
        <w:rPr>
          <w:sz w:val="24"/>
          <w:szCs w:val="24"/>
        </w:rPr>
        <w:t>202</w:t>
      </w:r>
      <w:r>
        <w:rPr>
          <w:sz w:val="24"/>
          <w:szCs w:val="24"/>
        </w:rPr>
        <w:t>4 BOD Retreat Date</w:t>
      </w:r>
    </w:p>
    <w:p w14:paraId="4177DED6" w14:textId="77777777" w:rsidR="00996FB9" w:rsidRDefault="00993F64">
      <w:pPr>
        <w:pStyle w:val="ListParagraph"/>
        <w:spacing w:after="0"/>
        <w:ind w:left="1440"/>
        <w:rPr>
          <w:sz w:val="24"/>
          <w:szCs w:val="24"/>
        </w:rPr>
      </w:pPr>
      <w:r>
        <w:rPr>
          <w:sz w:val="24"/>
          <w:szCs w:val="24"/>
        </w:rPr>
        <w:t>-</w:t>
      </w:r>
      <w:r>
        <w:rPr>
          <w:sz w:val="24"/>
          <w:szCs w:val="24"/>
        </w:rPr>
        <w:t>14SEP2024</w:t>
      </w:r>
      <w:r>
        <w:rPr>
          <w:sz w:val="24"/>
          <w:szCs w:val="24"/>
        </w:rPr>
        <w:t xml:space="preserve"> was chosen as the retreat date.</w:t>
      </w:r>
    </w:p>
    <w:p w14:paraId="2EAC7EB3" w14:textId="77777777" w:rsidR="00996FB9" w:rsidRDefault="00993F64">
      <w:pPr>
        <w:pStyle w:val="ListParagraph"/>
        <w:spacing w:after="0"/>
        <w:ind w:left="1440"/>
        <w:rPr>
          <w:sz w:val="24"/>
          <w:szCs w:val="24"/>
        </w:rPr>
      </w:pPr>
      <w:r>
        <w:rPr>
          <w:sz w:val="24"/>
          <w:szCs w:val="24"/>
        </w:rPr>
        <w:t>-Ken will talk to Ruby Legner and get specifics about what it would take to have her attend.</w:t>
      </w:r>
    </w:p>
    <w:p w14:paraId="2A857364" w14:textId="77777777" w:rsidR="00996FB9" w:rsidRDefault="00993F64">
      <w:pPr>
        <w:pStyle w:val="ListParagraph"/>
        <w:spacing w:after="0"/>
        <w:ind w:left="1440"/>
        <w:rPr>
          <w:sz w:val="24"/>
          <w:szCs w:val="24"/>
        </w:rPr>
      </w:pPr>
      <w:r>
        <w:rPr>
          <w:sz w:val="24"/>
          <w:szCs w:val="24"/>
        </w:rPr>
        <w:t xml:space="preserve">-Concern was expressed that better follow-up of the retreat would be helpful to BOD members who were </w:t>
      </w:r>
      <w:r>
        <w:rPr>
          <w:sz w:val="24"/>
          <w:szCs w:val="24"/>
        </w:rPr>
        <w:t>unable to attend.</w:t>
      </w:r>
    </w:p>
    <w:p w14:paraId="5CA89F6A" w14:textId="77777777" w:rsidR="00996FB9" w:rsidRDefault="00993F64">
      <w:pPr>
        <w:pStyle w:val="ListParagraph"/>
        <w:numPr>
          <w:ilvl w:val="0"/>
          <w:numId w:val="1"/>
        </w:numPr>
        <w:rPr>
          <w:sz w:val="24"/>
          <w:szCs w:val="24"/>
        </w:rPr>
      </w:pPr>
      <w:r>
        <w:rPr>
          <w:sz w:val="24"/>
          <w:szCs w:val="24"/>
        </w:rPr>
        <w:t xml:space="preserve">New Business </w:t>
      </w:r>
    </w:p>
    <w:p w14:paraId="4BF8886A" w14:textId="77777777" w:rsidR="00996FB9" w:rsidRDefault="00993F64">
      <w:pPr>
        <w:pStyle w:val="ListParagraph"/>
        <w:numPr>
          <w:ilvl w:val="1"/>
          <w:numId w:val="1"/>
        </w:numPr>
        <w:rPr>
          <w:sz w:val="24"/>
          <w:szCs w:val="24"/>
        </w:rPr>
      </w:pPr>
      <w:r>
        <w:rPr>
          <w:sz w:val="24"/>
          <w:szCs w:val="24"/>
        </w:rPr>
        <w:t>BOD Manual Updates</w:t>
      </w:r>
    </w:p>
    <w:p w14:paraId="18961B5C" w14:textId="77777777" w:rsidR="00996FB9" w:rsidRDefault="00993F64">
      <w:pPr>
        <w:pStyle w:val="ListParagraph"/>
        <w:ind w:left="1440"/>
        <w:rPr>
          <w:sz w:val="24"/>
          <w:szCs w:val="24"/>
        </w:rPr>
      </w:pPr>
      <w:r>
        <w:rPr>
          <w:sz w:val="24"/>
          <w:szCs w:val="24"/>
        </w:rPr>
        <w:t>-Provide Ken with any updates you are aware of. Most will be completed after the DEC BOD.</w:t>
      </w:r>
    </w:p>
    <w:p w14:paraId="51A44B86" w14:textId="77777777" w:rsidR="00996FB9" w:rsidRDefault="00993F64">
      <w:pPr>
        <w:pStyle w:val="ListParagraph"/>
        <w:numPr>
          <w:ilvl w:val="1"/>
          <w:numId w:val="1"/>
        </w:numPr>
        <w:rPr>
          <w:sz w:val="24"/>
          <w:szCs w:val="24"/>
        </w:rPr>
      </w:pPr>
      <w:r>
        <w:rPr>
          <w:sz w:val="24"/>
          <w:szCs w:val="24"/>
        </w:rPr>
        <w:t>Possible Special HOD</w:t>
      </w:r>
    </w:p>
    <w:p w14:paraId="26F228E0" w14:textId="77777777" w:rsidR="00996FB9" w:rsidRDefault="00993F64">
      <w:pPr>
        <w:pStyle w:val="ListParagraph"/>
        <w:numPr>
          <w:ilvl w:val="1"/>
          <w:numId w:val="1"/>
        </w:numPr>
        <w:rPr>
          <w:sz w:val="24"/>
          <w:szCs w:val="24"/>
        </w:rPr>
      </w:pPr>
      <w:r>
        <w:rPr>
          <w:sz w:val="24"/>
          <w:szCs w:val="24"/>
        </w:rPr>
        <w:t>Strategic Plan – what to do now?</w:t>
      </w:r>
    </w:p>
    <w:p w14:paraId="3316E102" w14:textId="77777777" w:rsidR="00996FB9" w:rsidRDefault="00993F64">
      <w:pPr>
        <w:pStyle w:val="ListParagraph"/>
        <w:ind w:left="1440"/>
        <w:rPr>
          <w:sz w:val="24"/>
          <w:szCs w:val="24"/>
        </w:rPr>
      </w:pPr>
      <w:r>
        <w:rPr>
          <w:sz w:val="24"/>
          <w:szCs w:val="24"/>
        </w:rPr>
        <w:t>-No change</w:t>
      </w:r>
    </w:p>
    <w:p w14:paraId="0FC2D615" w14:textId="77777777" w:rsidR="00996FB9" w:rsidRDefault="00993F64">
      <w:pPr>
        <w:pStyle w:val="ListParagraph"/>
        <w:numPr>
          <w:ilvl w:val="1"/>
          <w:numId w:val="1"/>
        </w:numPr>
        <w:rPr>
          <w:sz w:val="24"/>
          <w:szCs w:val="24"/>
        </w:rPr>
      </w:pPr>
      <w:r>
        <w:rPr>
          <w:sz w:val="24"/>
          <w:szCs w:val="24"/>
        </w:rPr>
        <w:lastRenderedPageBreak/>
        <w:t xml:space="preserve">Committee Members Concerns/Issues for </w:t>
      </w:r>
      <w:r>
        <w:rPr>
          <w:sz w:val="24"/>
          <w:szCs w:val="24"/>
        </w:rPr>
        <w:t>Discussion</w:t>
      </w:r>
    </w:p>
    <w:p w14:paraId="409B9AA0" w14:textId="77777777" w:rsidR="00996FB9" w:rsidRDefault="00993F64">
      <w:pPr>
        <w:pStyle w:val="ListParagraph"/>
        <w:ind w:left="1440"/>
        <w:rPr>
          <w:sz w:val="24"/>
          <w:szCs w:val="24"/>
        </w:rPr>
      </w:pPr>
      <w:r>
        <w:rPr>
          <w:sz w:val="24"/>
          <w:szCs w:val="24"/>
        </w:rPr>
        <w:t>-None at this time</w:t>
      </w:r>
    </w:p>
    <w:p w14:paraId="2C87D267" w14:textId="77777777" w:rsidR="00996FB9" w:rsidRDefault="00996FB9">
      <w:pPr>
        <w:pStyle w:val="ListParagraph"/>
        <w:numPr>
          <w:ilvl w:val="0"/>
          <w:numId w:val="1"/>
        </w:numPr>
        <w:rPr>
          <w:del w:id="0" w:author="Ken Ebuna" w:date="2023-06-13T15:06:00Z"/>
          <w:sz w:val="24"/>
          <w:szCs w:val="24"/>
        </w:rPr>
      </w:pPr>
    </w:p>
    <w:p w14:paraId="719F90EE" w14:textId="77777777" w:rsidR="00996FB9" w:rsidRDefault="00993F64">
      <w:pPr>
        <w:pStyle w:val="ListParagraph"/>
        <w:numPr>
          <w:ilvl w:val="0"/>
          <w:numId w:val="1"/>
        </w:numPr>
        <w:rPr>
          <w:del w:id="1" w:author="Ken Ebuna" w:date="2023-06-13T15:06:00Z"/>
          <w:sz w:val="24"/>
          <w:szCs w:val="24"/>
        </w:rPr>
      </w:pPr>
      <w:del w:id="2" w:author="Ken Ebuna" w:date="2023-06-13T15:06:00Z">
        <w:r>
          <w:rPr>
            <w:sz w:val="24"/>
            <w:szCs w:val="24"/>
          </w:rPr>
          <w:delText>Administrative Review Board (ARB)– we also plan to raise this for further consideration with the BOD. Ken and Ingrid participated in a USA Swimming leadership call, which revealed that the vast majority of LSCS have an ARB. In 2019, CSI decided not to adop</w:delText>
        </w:r>
        <w:r>
          <w:rPr>
            <w:sz w:val="24"/>
            <w:szCs w:val="24"/>
          </w:rPr>
          <w:delText xml:space="preserve">t an ARB, mainly because its role and function was unclear. CSI’s position was that if and when the role of an ARB became clear, it would revisit the issue. Based on the USA Swimming call, it appears most LSCS still do not understand the role and function </w:delText>
        </w:r>
        <w:r>
          <w:rPr>
            <w:sz w:val="24"/>
            <w:szCs w:val="24"/>
          </w:rPr>
          <w:delText xml:space="preserve">of an ARB. USA Swimming will be providing further guidance to LSCs regarding the role of ARBs and what they may and may not consider. </w:delText>
        </w:r>
      </w:del>
    </w:p>
    <w:p w14:paraId="118800A9" w14:textId="77777777" w:rsidR="00996FB9" w:rsidRDefault="00993F64">
      <w:pPr>
        <w:pStyle w:val="ListParagraph"/>
        <w:numPr>
          <w:ilvl w:val="0"/>
          <w:numId w:val="1"/>
        </w:numPr>
        <w:rPr>
          <w:sz w:val="24"/>
          <w:szCs w:val="24"/>
        </w:rPr>
      </w:pPr>
      <w:r>
        <w:rPr>
          <w:sz w:val="24"/>
          <w:szCs w:val="24"/>
        </w:rPr>
        <w:t>Adjournment</w:t>
      </w:r>
    </w:p>
    <w:p w14:paraId="298E1329" w14:textId="77777777" w:rsidR="00996FB9" w:rsidRDefault="00993F64">
      <w:pPr>
        <w:pStyle w:val="ListParagraph"/>
        <w:ind w:left="1080"/>
        <w:rPr>
          <w:sz w:val="24"/>
          <w:szCs w:val="24"/>
        </w:rPr>
      </w:pPr>
      <w:r>
        <w:rPr>
          <w:sz w:val="24"/>
          <w:szCs w:val="24"/>
        </w:rPr>
        <w:t>-The meeting was adjourned at 9:06pm</w:t>
      </w:r>
    </w:p>
    <w:p w14:paraId="4A81D579" w14:textId="77777777" w:rsidR="00996FB9" w:rsidRDefault="00996FB9">
      <w:pPr>
        <w:ind w:left="1440"/>
        <w:rPr>
          <w:sz w:val="28"/>
          <w:szCs w:val="28"/>
        </w:rPr>
      </w:pPr>
    </w:p>
    <w:sectPr w:rsidR="00996FB9">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57"/>
    <w:multiLevelType w:val="multilevel"/>
    <w:tmpl w:val="1262962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rPr>
        <w:sz w:val="22"/>
        <w:szCs w:val="22"/>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C2F0843"/>
    <w:multiLevelType w:val="multilevel"/>
    <w:tmpl w:val="4B6E1B7C"/>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E577276"/>
    <w:multiLevelType w:val="multilevel"/>
    <w:tmpl w:val="F33847D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6A40603E"/>
    <w:multiLevelType w:val="multilevel"/>
    <w:tmpl w:val="C8A86BA0"/>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6FB9"/>
    <w:rsid w:val="00993F64"/>
    <w:rsid w:val="0099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B6CE4F"/>
  <w15:docId w15:val="{6F015582-748E-44AD-B146-908BA139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character" w:styleId="FollowedHyperlink">
    <w:name w:val="FollowedHyperlink"/>
    <w:basedOn w:val="DefaultParagraphFont"/>
    <w:rPr>
      <w:color w:val="954F72" w:themeColor="followedHyperlink"/>
      <w:u w:val="single"/>
    </w:rPr>
  </w:style>
  <w:style w:type="character" w:customStyle="1" w:styleId="apple-converted-space">
    <w:name w:val="apple-converted-space"/>
    <w:basedOn w:val="DefaultParagraphFont"/>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Revision">
    <w:name w:val="Revision"/>
    <w:qFormat/>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480</Words>
  <Characters>2741</Characters>
  <Application>Microsoft Office Word</Application>
  <DocSecurity>0</DocSecurity>
  <Lines>22</Lines>
  <Paragraphs>6</Paragraphs>
  <ScaleCrop>false</ScaleCrop>
  <Company>Adams 12 Five Star Schools</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dc:description/>
  <cp:lastModifiedBy>Linda Seckinger</cp:lastModifiedBy>
  <cp:revision>10</cp:revision>
  <dcterms:created xsi:type="dcterms:W3CDTF">2023-11-03T17:33:00Z</dcterms:created>
  <dcterms:modified xsi:type="dcterms:W3CDTF">2024-06-26T16:42:00Z</dcterms:modified>
  <dc:language>en-US</dc:language>
</cp:coreProperties>
</file>