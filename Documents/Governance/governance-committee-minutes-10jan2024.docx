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79851" w14:textId="77777777" w:rsidR="00850714" w:rsidRDefault="00850714" w:rsidP="00850714">
      <w:r>
        <w:rPr>
          <w:noProof/>
        </w:rPr>
        <mc:AlternateContent>
          <mc:Choice Requires="wps">
            <w:drawing>
              <wp:anchor distT="45720" distB="45720" distL="114300" distR="114300" simplePos="0" relativeHeight="251659264" behindDoc="0" locked="0" layoutInCell="1" allowOverlap="1" wp14:anchorId="4439269D" wp14:editId="5F8B311F">
                <wp:simplePos x="0" y="0"/>
                <wp:positionH relativeFrom="column">
                  <wp:posOffset>914400</wp:posOffset>
                </wp:positionH>
                <wp:positionV relativeFrom="paragraph">
                  <wp:posOffset>180340</wp:posOffset>
                </wp:positionV>
                <wp:extent cx="5698490" cy="509905"/>
                <wp:effectExtent l="0" t="0" r="1651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8490" cy="509905"/>
                        </a:xfrm>
                        <a:prstGeom prst="rect">
                          <a:avLst/>
                        </a:prstGeom>
                        <a:solidFill>
                          <a:srgbClr val="FFFFFF"/>
                        </a:solidFill>
                        <a:ln w="9525">
                          <a:solidFill>
                            <a:srgbClr val="000000"/>
                          </a:solidFill>
                          <a:miter lim="800000"/>
                          <a:headEnd/>
                          <a:tailEnd/>
                        </a:ln>
                      </wps:spPr>
                      <wps:txbx>
                        <w:txbxContent>
                          <w:p w14:paraId="76158C21" w14:textId="0AE4A868" w:rsidR="00850714" w:rsidRPr="009616AF" w:rsidRDefault="00850714" w:rsidP="00850714">
                            <w:pPr>
                              <w:rPr>
                                <w:sz w:val="44"/>
                                <w:szCs w:val="44"/>
                              </w:rPr>
                            </w:pPr>
                            <w:r w:rsidRPr="009616AF">
                              <w:rPr>
                                <w:sz w:val="44"/>
                                <w:szCs w:val="44"/>
                              </w:rPr>
                              <w:t xml:space="preserve">Governance Committee </w:t>
                            </w:r>
                            <w:r w:rsidR="0005170B">
                              <w:rPr>
                                <w:sz w:val="44"/>
                                <w:szCs w:val="44"/>
                              </w:rPr>
                              <w:t>Minutes</w:t>
                            </w:r>
                            <w:r w:rsidRPr="009616AF">
                              <w:rPr>
                                <w:sz w:val="44"/>
                                <w:szCs w:val="44"/>
                              </w:rPr>
                              <w:t xml:space="preserve"> – </w:t>
                            </w:r>
                            <w:r w:rsidR="003A1686">
                              <w:rPr>
                                <w:sz w:val="44"/>
                                <w:szCs w:val="44"/>
                              </w:rPr>
                              <w:t>0</w:t>
                            </w:r>
                            <w:r w:rsidR="00281936">
                              <w:rPr>
                                <w:sz w:val="44"/>
                                <w:szCs w:val="44"/>
                              </w:rPr>
                              <w:t>1</w:t>
                            </w:r>
                            <w:r w:rsidR="003B3E0F">
                              <w:rPr>
                                <w:sz w:val="44"/>
                                <w:szCs w:val="44"/>
                              </w:rPr>
                              <w:t>/</w:t>
                            </w:r>
                            <w:r w:rsidR="003A1686">
                              <w:rPr>
                                <w:sz w:val="44"/>
                                <w:szCs w:val="44"/>
                              </w:rPr>
                              <w:t>10</w:t>
                            </w:r>
                            <w:r w:rsidR="00FA1033">
                              <w:rPr>
                                <w:sz w:val="44"/>
                                <w:szCs w:val="44"/>
                              </w:rPr>
                              <w:t>/202</w:t>
                            </w:r>
                            <w:r w:rsidR="003A1686">
                              <w:rPr>
                                <w:sz w:val="44"/>
                                <w:szCs w:val="4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39269D" id="_x0000_t202" coordsize="21600,21600" o:spt="202" path="m,l,21600r21600,l21600,xe">
                <v:stroke joinstyle="miter"/>
                <v:path gradientshapeok="t" o:connecttype="rect"/>
              </v:shapetype>
              <v:shape id="Text Box 2" o:spid="_x0000_s1026" type="#_x0000_t202" style="position:absolute;margin-left:1in;margin-top:14.2pt;width:448.7pt;height:4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">
                <v:textbox>
                  <w:txbxContent>
                    <w:p w14:paraId="76158C21" w14:textId="0AE4A868" w:rsidR="00850714" w:rsidRPr="009616AF" w:rsidRDefault="00850714" w:rsidP="00850714">
                      <w:pPr>
                        <w:rPr>
                          <w:sz w:val="44"/>
                          <w:szCs w:val="44"/>
                        </w:rPr>
                      </w:pPr>
                      <w:r w:rsidRPr="009616AF">
                        <w:rPr>
                          <w:sz w:val="44"/>
                          <w:szCs w:val="44"/>
                        </w:rPr>
                        <w:t xml:space="preserve">Governance Committee </w:t>
                      </w:r>
                      <w:r w:rsidR="0005170B">
                        <w:rPr>
                          <w:sz w:val="44"/>
                          <w:szCs w:val="44"/>
                        </w:rPr>
                        <w:t>Minutes</w:t>
                      </w:r>
                      <w:r w:rsidRPr="009616AF">
                        <w:rPr>
                          <w:sz w:val="44"/>
                          <w:szCs w:val="44"/>
                        </w:rPr>
                        <w:t xml:space="preserve"> – </w:t>
                      </w:r>
                      <w:r w:rsidR="003A1686">
                        <w:rPr>
                          <w:sz w:val="44"/>
                          <w:szCs w:val="44"/>
                        </w:rPr>
                        <w:t>0</w:t>
                      </w:r>
                      <w:r w:rsidR="00281936">
                        <w:rPr>
                          <w:sz w:val="44"/>
                          <w:szCs w:val="44"/>
                        </w:rPr>
                        <w:t>1</w:t>
                      </w:r>
                      <w:r w:rsidR="003B3E0F">
                        <w:rPr>
                          <w:sz w:val="44"/>
                          <w:szCs w:val="44"/>
                        </w:rPr>
                        <w:t>/</w:t>
                      </w:r>
                      <w:r w:rsidR="003A1686">
                        <w:rPr>
                          <w:sz w:val="44"/>
                          <w:szCs w:val="44"/>
                        </w:rPr>
                        <w:t>10</w:t>
                      </w:r>
                      <w:r w:rsidR="00FA1033">
                        <w:rPr>
                          <w:sz w:val="44"/>
                          <w:szCs w:val="44"/>
                        </w:rPr>
                        <w:t>/202</w:t>
                      </w:r>
                      <w:r w:rsidR="003A1686">
                        <w:rPr>
                          <w:sz w:val="44"/>
                          <w:szCs w:val="44"/>
                        </w:rPr>
                        <w:t>4</w:t>
                      </w:r>
                    </w:p>
                  </w:txbxContent>
                </v:textbox>
                <w10:wrap type="square"/>
              </v:shape>
            </w:pict>
          </mc:Fallback>
        </mc:AlternateContent>
      </w:r>
      <w:r>
        <w:rPr>
          <w:rFonts w:cs="Arial"/>
          <w:noProof/>
        </w:rPr>
        <w:drawing>
          <wp:inline distT="0" distB="0" distL="0" distR="0" wp14:anchorId="79E8552A" wp14:editId="61182378">
            <wp:extent cx="628015" cy="82931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015" cy="829310"/>
                    </a:xfrm>
                    <a:prstGeom prst="rect">
                      <a:avLst/>
                    </a:prstGeom>
                    <a:noFill/>
                  </pic:spPr>
                </pic:pic>
              </a:graphicData>
            </a:graphic>
          </wp:inline>
        </w:drawing>
      </w:r>
      <w:r>
        <w:t xml:space="preserve">        </w:t>
      </w:r>
    </w:p>
    <w:p w14:paraId="481B2E5F" w14:textId="77777777" w:rsidR="005D2CA2" w:rsidRPr="002436F1" w:rsidRDefault="005D2CA2"/>
    <w:p w14:paraId="55CECF46" w14:textId="77777777" w:rsidR="00850714" w:rsidRPr="002436F1" w:rsidRDefault="00850714"/>
    <w:p w14:paraId="79F28552" w14:textId="5319B519" w:rsidR="00850714" w:rsidRPr="002436F1" w:rsidRDefault="00613DAA" w:rsidP="00850714">
      <w:pPr>
        <w:pStyle w:val="ListParagraph"/>
        <w:numPr>
          <w:ilvl w:val="0"/>
          <w:numId w:val="1"/>
        </w:numPr>
        <w:rPr>
          <w:sz w:val="24"/>
          <w:szCs w:val="24"/>
        </w:rPr>
      </w:pPr>
      <w:r w:rsidRPr="002436F1">
        <w:rPr>
          <w:sz w:val="24"/>
          <w:szCs w:val="24"/>
        </w:rPr>
        <w:t>Call to Order</w:t>
      </w:r>
      <w:r w:rsidR="0005170B">
        <w:rPr>
          <w:sz w:val="24"/>
          <w:szCs w:val="24"/>
        </w:rPr>
        <w:t xml:space="preserve"> – Meeting called to order by Chair, Ken </w:t>
      </w:r>
      <w:proofErr w:type="spellStart"/>
      <w:r w:rsidR="0005170B">
        <w:rPr>
          <w:sz w:val="24"/>
          <w:szCs w:val="24"/>
        </w:rPr>
        <w:t>Ebuna</w:t>
      </w:r>
      <w:proofErr w:type="spellEnd"/>
      <w:r w:rsidR="0005170B">
        <w:rPr>
          <w:sz w:val="24"/>
          <w:szCs w:val="24"/>
        </w:rPr>
        <w:t xml:space="preserve"> @ 8:25</w:t>
      </w:r>
      <w:r w:rsidR="008976AE">
        <w:rPr>
          <w:sz w:val="24"/>
          <w:szCs w:val="24"/>
        </w:rPr>
        <w:t xml:space="preserve"> pm</w:t>
      </w:r>
      <w:r w:rsidR="0005170B">
        <w:rPr>
          <w:sz w:val="24"/>
          <w:szCs w:val="24"/>
        </w:rPr>
        <w:t xml:space="preserve">; Present:  Ken </w:t>
      </w:r>
      <w:proofErr w:type="spellStart"/>
      <w:r w:rsidR="0005170B">
        <w:rPr>
          <w:sz w:val="24"/>
          <w:szCs w:val="24"/>
        </w:rPr>
        <w:t>Ebuna</w:t>
      </w:r>
      <w:proofErr w:type="spellEnd"/>
      <w:r w:rsidR="0005170B">
        <w:rPr>
          <w:sz w:val="24"/>
          <w:szCs w:val="24"/>
        </w:rPr>
        <w:t xml:space="preserve">, Allyson Angle, Anna </w:t>
      </w:r>
      <w:proofErr w:type="spellStart"/>
      <w:r w:rsidR="0005170B">
        <w:rPr>
          <w:sz w:val="24"/>
          <w:szCs w:val="24"/>
        </w:rPr>
        <w:t>Jorstad</w:t>
      </w:r>
      <w:proofErr w:type="spellEnd"/>
      <w:r w:rsidR="0005170B">
        <w:rPr>
          <w:sz w:val="24"/>
          <w:szCs w:val="24"/>
        </w:rPr>
        <w:t xml:space="preserve">, Dan Lake;  Absent:  Linda </w:t>
      </w:r>
      <w:proofErr w:type="spellStart"/>
      <w:r w:rsidR="0005170B">
        <w:rPr>
          <w:sz w:val="24"/>
          <w:szCs w:val="24"/>
        </w:rPr>
        <w:t>Seckinger</w:t>
      </w:r>
      <w:proofErr w:type="spellEnd"/>
    </w:p>
    <w:p w14:paraId="0B7BC16D" w14:textId="526353C4" w:rsidR="004218DF" w:rsidRPr="002436F1" w:rsidRDefault="000F4677" w:rsidP="00C217A3">
      <w:pPr>
        <w:pStyle w:val="ListParagraph"/>
        <w:numPr>
          <w:ilvl w:val="0"/>
          <w:numId w:val="1"/>
        </w:numPr>
        <w:rPr>
          <w:sz w:val="24"/>
          <w:szCs w:val="24"/>
        </w:rPr>
      </w:pPr>
      <w:r w:rsidRPr="002436F1">
        <w:rPr>
          <w:sz w:val="24"/>
          <w:szCs w:val="24"/>
        </w:rPr>
        <w:t xml:space="preserve">Approval of Minutes from </w:t>
      </w:r>
      <w:r w:rsidR="00647AA2">
        <w:rPr>
          <w:sz w:val="24"/>
          <w:szCs w:val="24"/>
        </w:rPr>
        <w:t>13DEC</w:t>
      </w:r>
      <w:r w:rsidR="004366ED" w:rsidRPr="002436F1">
        <w:rPr>
          <w:sz w:val="24"/>
          <w:szCs w:val="24"/>
        </w:rPr>
        <w:t>2023</w:t>
      </w:r>
      <w:r w:rsidR="0005170B">
        <w:rPr>
          <w:sz w:val="24"/>
          <w:szCs w:val="24"/>
        </w:rPr>
        <w:t xml:space="preserve"> – Moved/Second/Approved</w:t>
      </w:r>
    </w:p>
    <w:p w14:paraId="0A8B6C04" w14:textId="0A98A02E" w:rsidR="00CF06AC" w:rsidRPr="002436F1" w:rsidRDefault="004218DF" w:rsidP="002436F1">
      <w:pPr>
        <w:pStyle w:val="ListParagraph"/>
        <w:numPr>
          <w:ilvl w:val="0"/>
          <w:numId w:val="1"/>
        </w:numPr>
        <w:spacing w:after="0"/>
        <w:rPr>
          <w:sz w:val="24"/>
          <w:szCs w:val="24"/>
        </w:rPr>
      </w:pPr>
      <w:r w:rsidRPr="002436F1">
        <w:rPr>
          <w:sz w:val="24"/>
          <w:szCs w:val="24"/>
        </w:rPr>
        <w:t>Old Busines</w:t>
      </w:r>
      <w:r w:rsidR="002436F1" w:rsidRPr="002436F1">
        <w:rPr>
          <w:sz w:val="24"/>
          <w:szCs w:val="24"/>
        </w:rPr>
        <w:t>s</w:t>
      </w:r>
    </w:p>
    <w:p w14:paraId="21BB78E5" w14:textId="77777777" w:rsidR="00CF06AC" w:rsidRPr="000D707D" w:rsidRDefault="00CF06AC" w:rsidP="00CF06AC">
      <w:pPr>
        <w:numPr>
          <w:ilvl w:val="0"/>
          <w:numId w:val="9"/>
        </w:numPr>
        <w:rPr>
          <w:rFonts w:asciiTheme="minorHAnsi" w:hAnsiTheme="minorHAnsi" w:cstheme="minorHAnsi"/>
        </w:rPr>
      </w:pPr>
      <w:r w:rsidRPr="000D707D">
        <w:rPr>
          <w:rFonts w:asciiTheme="minorHAnsi" w:hAnsiTheme="minorHAnsi" w:cstheme="minorHAnsi"/>
        </w:rPr>
        <w:t>HOD Schedule Change</w:t>
      </w:r>
    </w:p>
    <w:p w14:paraId="442FCCDB" w14:textId="1D554A68" w:rsidR="00CF06AC" w:rsidRDefault="0005170B" w:rsidP="00CF06AC">
      <w:pPr>
        <w:pStyle w:val="ListParagraph"/>
        <w:numPr>
          <w:ilvl w:val="1"/>
          <w:numId w:val="9"/>
        </w:numPr>
        <w:spacing w:after="0"/>
        <w:rPr>
          <w:sz w:val="24"/>
          <w:szCs w:val="24"/>
        </w:rPr>
      </w:pPr>
      <w:r>
        <w:rPr>
          <w:sz w:val="24"/>
          <w:szCs w:val="24"/>
        </w:rPr>
        <w:t>Excel spreadsheet listing dates for ALL LSC HOD meetings still needs updating for the Central (Dan) and Western (Linda) Zones</w:t>
      </w:r>
    </w:p>
    <w:p w14:paraId="5D05D20F" w14:textId="77777777" w:rsidR="0005170B" w:rsidRPr="0005170B" w:rsidRDefault="00490BE3" w:rsidP="000D707D">
      <w:pPr>
        <w:pStyle w:val="ListParagraph"/>
        <w:numPr>
          <w:ilvl w:val="1"/>
          <w:numId w:val="9"/>
        </w:numPr>
        <w:spacing w:after="0"/>
        <w:rPr>
          <w:sz w:val="24"/>
          <w:szCs w:val="24"/>
        </w:rPr>
      </w:pPr>
      <w:r w:rsidRPr="000D707D">
        <w:rPr>
          <w:sz w:val="24"/>
          <w:szCs w:val="24"/>
        </w:rPr>
        <w:t>Bylaw amendment has been submitted to Admin Vice-Chair for next HOD</w:t>
      </w:r>
      <w:r w:rsidR="000D707D" w:rsidRPr="000D707D">
        <w:rPr>
          <w:sz w:val="24"/>
          <w:szCs w:val="24"/>
        </w:rPr>
        <w:t xml:space="preserve">:  </w:t>
      </w:r>
      <w:r w:rsidR="000D707D">
        <w:rPr>
          <w:sz w:val="24"/>
          <w:szCs w:val="24"/>
        </w:rPr>
        <w:t xml:space="preserve">             </w:t>
      </w:r>
      <w:r w:rsidR="000D707D" w:rsidRPr="000D707D">
        <w:rPr>
          <w:rFonts w:cstheme="minorHAnsi"/>
          <w:color w:val="1D2228"/>
          <w:sz w:val="24"/>
          <w:szCs w:val="24"/>
        </w:rPr>
        <w:t>4.6</w:t>
      </w:r>
      <w:r w:rsidR="000D707D" w:rsidRPr="000D707D">
        <w:rPr>
          <w:rStyle w:val="apple-converted-space"/>
          <w:rFonts w:cstheme="minorHAnsi"/>
          <w:color w:val="1D2228"/>
          <w:sz w:val="24"/>
          <w:szCs w:val="24"/>
        </w:rPr>
        <w:t> </w:t>
      </w:r>
      <w:r w:rsidR="000D707D" w:rsidRPr="000D707D">
        <w:rPr>
          <w:rFonts w:cstheme="minorHAnsi"/>
          <w:b/>
          <w:bCs/>
          <w:i/>
          <w:iCs/>
          <w:color w:val="1D2228"/>
          <w:sz w:val="24"/>
          <w:szCs w:val="24"/>
        </w:rPr>
        <w:t>BI-ANNUAL</w:t>
      </w:r>
      <w:r w:rsidR="000D707D" w:rsidRPr="000D707D">
        <w:rPr>
          <w:rStyle w:val="apple-converted-space"/>
          <w:rFonts w:cstheme="minorHAnsi"/>
          <w:color w:val="1D2228"/>
          <w:sz w:val="24"/>
          <w:szCs w:val="24"/>
        </w:rPr>
        <w:t> </w:t>
      </w:r>
      <w:r w:rsidR="000D707D" w:rsidRPr="000D707D">
        <w:rPr>
          <w:rFonts w:cstheme="minorHAnsi"/>
          <w:color w:val="1D2228"/>
          <w:sz w:val="24"/>
          <w:szCs w:val="24"/>
        </w:rPr>
        <w:t>AND REGULAR MEETINGS - The</w:t>
      </w:r>
      <w:r w:rsidR="000D707D" w:rsidRPr="000D707D">
        <w:rPr>
          <w:rStyle w:val="apple-converted-space"/>
          <w:rFonts w:cstheme="minorHAnsi"/>
          <w:color w:val="1D2228"/>
          <w:sz w:val="24"/>
          <w:szCs w:val="24"/>
        </w:rPr>
        <w:t> </w:t>
      </w:r>
      <w:r w:rsidR="000D707D" w:rsidRPr="000D707D">
        <w:rPr>
          <w:rFonts w:cstheme="minorHAnsi"/>
          <w:b/>
          <w:bCs/>
          <w:i/>
          <w:iCs/>
          <w:color w:val="1D2228"/>
          <w:sz w:val="24"/>
          <w:szCs w:val="24"/>
        </w:rPr>
        <w:t>bi-annual</w:t>
      </w:r>
      <w:r w:rsidR="000D707D" w:rsidRPr="000D707D">
        <w:rPr>
          <w:rStyle w:val="apple-converted-space"/>
          <w:rFonts w:cstheme="minorHAnsi"/>
          <w:b/>
          <w:bCs/>
          <w:i/>
          <w:iCs/>
          <w:color w:val="1D2228"/>
          <w:sz w:val="24"/>
          <w:szCs w:val="24"/>
        </w:rPr>
        <w:t> </w:t>
      </w:r>
      <w:r w:rsidR="000D707D" w:rsidRPr="000D707D">
        <w:rPr>
          <w:rFonts w:cstheme="minorHAnsi"/>
          <w:color w:val="1D2228"/>
          <w:sz w:val="24"/>
          <w:szCs w:val="24"/>
        </w:rPr>
        <w:t>meeting</w:t>
      </w:r>
      <w:r w:rsidR="000D707D" w:rsidRPr="000D707D">
        <w:rPr>
          <w:rFonts w:cstheme="minorHAnsi"/>
          <w:b/>
          <w:bCs/>
          <w:i/>
          <w:iCs/>
          <w:color w:val="1D2228"/>
          <w:sz w:val="24"/>
          <w:szCs w:val="24"/>
        </w:rPr>
        <w:t>s</w:t>
      </w:r>
      <w:r w:rsidR="000D707D" w:rsidRPr="000D707D">
        <w:rPr>
          <w:rStyle w:val="apple-converted-space"/>
          <w:rFonts w:cstheme="minorHAnsi"/>
          <w:color w:val="1D2228"/>
          <w:sz w:val="24"/>
          <w:szCs w:val="24"/>
        </w:rPr>
        <w:t> </w:t>
      </w:r>
      <w:r w:rsidR="000D707D" w:rsidRPr="000D707D">
        <w:rPr>
          <w:rFonts w:cstheme="minorHAnsi"/>
          <w:color w:val="1D2228"/>
          <w:sz w:val="24"/>
          <w:szCs w:val="24"/>
        </w:rPr>
        <w:t>of the House of Delegates of COSI shall be held in the</w:t>
      </w:r>
      <w:r w:rsidR="000D707D" w:rsidRPr="000D707D">
        <w:rPr>
          <w:rStyle w:val="apple-converted-space"/>
          <w:rFonts w:cstheme="minorHAnsi"/>
          <w:color w:val="1D2228"/>
          <w:sz w:val="24"/>
          <w:szCs w:val="24"/>
        </w:rPr>
        <w:t> </w:t>
      </w:r>
      <w:r w:rsidR="000D707D" w:rsidRPr="000D707D">
        <w:rPr>
          <w:rFonts w:cstheme="minorHAnsi"/>
          <w:b/>
          <w:bCs/>
          <w:i/>
          <w:iCs/>
          <w:color w:val="1D2228"/>
          <w:sz w:val="24"/>
          <w:szCs w:val="24"/>
        </w:rPr>
        <w:t>spring and</w:t>
      </w:r>
      <w:r w:rsidR="000D707D" w:rsidRPr="000D707D">
        <w:rPr>
          <w:rStyle w:val="apple-converted-space"/>
          <w:rFonts w:cstheme="minorHAnsi"/>
          <w:color w:val="1D2228"/>
          <w:sz w:val="24"/>
          <w:szCs w:val="24"/>
        </w:rPr>
        <w:t> </w:t>
      </w:r>
      <w:r w:rsidR="000D707D" w:rsidRPr="000D707D">
        <w:rPr>
          <w:rFonts w:cstheme="minorHAnsi"/>
          <w:color w:val="1D2228"/>
          <w:sz w:val="24"/>
          <w:szCs w:val="24"/>
        </w:rPr>
        <w:t>fall. Regular meetings of the House of Delegates may be held in accordance with a schedule proposed by the House of Delegates or the Board of Directors.  </w:t>
      </w:r>
      <w:r w:rsidR="000D707D" w:rsidRPr="000D707D">
        <w:rPr>
          <w:rFonts w:cstheme="minorHAnsi"/>
          <w:b/>
          <w:bCs/>
          <w:i/>
          <w:iCs/>
          <w:color w:val="1D2228"/>
          <w:sz w:val="24"/>
          <w:szCs w:val="24"/>
        </w:rPr>
        <w:t>The primary business of the Spring meeting is to conduct elections as designated in these bylaws.  The term of those elected will begin at the conclusion of the fall HOD meeting.</w:t>
      </w:r>
    </w:p>
    <w:p w14:paraId="1BA1850A" w14:textId="3852951F" w:rsidR="000D707D" w:rsidRPr="0005170B" w:rsidRDefault="0005170B" w:rsidP="000D707D">
      <w:pPr>
        <w:pStyle w:val="ListParagraph"/>
        <w:numPr>
          <w:ilvl w:val="1"/>
          <w:numId w:val="9"/>
        </w:numPr>
        <w:spacing w:after="0"/>
        <w:rPr>
          <w:sz w:val="24"/>
          <w:szCs w:val="24"/>
        </w:rPr>
      </w:pPr>
      <w:r w:rsidRPr="0005170B">
        <w:rPr>
          <w:rFonts w:cstheme="minorHAnsi"/>
          <w:color w:val="1D2228"/>
          <w:sz w:val="24"/>
          <w:szCs w:val="24"/>
        </w:rPr>
        <w:t xml:space="preserve">Note:  </w:t>
      </w:r>
      <w:r>
        <w:rPr>
          <w:rFonts w:cstheme="minorHAnsi"/>
          <w:sz w:val="24"/>
          <w:szCs w:val="24"/>
        </w:rPr>
        <w:t>This would allow spring HOD</w:t>
      </w:r>
      <w:r w:rsidR="00AA0155" w:rsidRPr="0005170B">
        <w:rPr>
          <w:rFonts w:cstheme="minorHAnsi"/>
          <w:sz w:val="24"/>
          <w:szCs w:val="24"/>
        </w:rPr>
        <w:t xml:space="preserve"> </w:t>
      </w:r>
      <w:r>
        <w:rPr>
          <w:rFonts w:cstheme="minorHAnsi"/>
          <w:sz w:val="24"/>
          <w:szCs w:val="24"/>
        </w:rPr>
        <w:t>to be held anytime</w:t>
      </w:r>
      <w:r w:rsidR="009313F5">
        <w:rPr>
          <w:rFonts w:cstheme="minorHAnsi"/>
          <w:sz w:val="24"/>
          <w:szCs w:val="24"/>
        </w:rPr>
        <w:t xml:space="preserve"> during </w:t>
      </w:r>
      <w:r w:rsidR="00AA0155" w:rsidRPr="0005170B">
        <w:rPr>
          <w:rFonts w:cstheme="minorHAnsi"/>
          <w:sz w:val="24"/>
          <w:szCs w:val="24"/>
        </w:rPr>
        <w:t>M</w:t>
      </w:r>
      <w:r w:rsidR="009313F5">
        <w:rPr>
          <w:rFonts w:cstheme="minorHAnsi"/>
          <w:sz w:val="24"/>
          <w:szCs w:val="24"/>
        </w:rPr>
        <w:t>AR-JUN</w:t>
      </w:r>
    </w:p>
    <w:p w14:paraId="3EB2266F" w14:textId="26C250EE" w:rsidR="00CF06AC" w:rsidRPr="00DB19EA" w:rsidRDefault="00CF06AC" w:rsidP="00DB19EA">
      <w:pPr>
        <w:numPr>
          <w:ilvl w:val="0"/>
          <w:numId w:val="9"/>
        </w:numPr>
        <w:pBdr>
          <w:top w:val="nil"/>
          <w:left w:val="nil"/>
          <w:bottom w:val="nil"/>
          <w:right w:val="nil"/>
          <w:between w:val="nil"/>
        </w:pBdr>
        <w:rPr>
          <w:color w:val="000000"/>
        </w:rPr>
      </w:pPr>
      <w:r w:rsidRPr="002436F1">
        <w:rPr>
          <w:rFonts w:ascii="Calibri" w:eastAsia="Calibri" w:hAnsi="Calibri" w:cs="Calibri"/>
          <w:color w:val="000000"/>
        </w:rPr>
        <w:t xml:space="preserve">Succession </w:t>
      </w:r>
      <w:r w:rsidR="00F737FA">
        <w:rPr>
          <w:rFonts w:ascii="Calibri" w:eastAsia="Calibri" w:hAnsi="Calibri" w:cs="Calibri"/>
          <w:color w:val="000000"/>
        </w:rPr>
        <w:t>D</w:t>
      </w:r>
      <w:r w:rsidRPr="002436F1">
        <w:rPr>
          <w:rFonts w:ascii="Calibri" w:eastAsia="Calibri" w:hAnsi="Calibri" w:cs="Calibri"/>
          <w:color w:val="000000"/>
        </w:rPr>
        <w:t>ocume</w:t>
      </w:r>
      <w:r w:rsidR="00DB19EA">
        <w:rPr>
          <w:rFonts w:ascii="Calibri" w:eastAsia="Calibri" w:hAnsi="Calibri" w:cs="Calibri"/>
          <w:color w:val="000000"/>
        </w:rPr>
        <w:t>nts</w:t>
      </w:r>
      <w:r w:rsidR="00E0725A">
        <w:rPr>
          <w:rFonts w:ascii="Calibri" w:eastAsia="Calibri" w:hAnsi="Calibri" w:cs="Calibri"/>
          <w:color w:val="000000"/>
        </w:rPr>
        <w:t xml:space="preserve"> – </w:t>
      </w:r>
      <w:r w:rsidR="003668D9" w:rsidRPr="003668D9">
        <w:rPr>
          <w:rFonts w:ascii="Calibri" w:eastAsia="Calibri" w:hAnsi="Calibri" w:cs="Calibri"/>
        </w:rPr>
        <w:t>decide</w:t>
      </w:r>
      <w:r w:rsidR="009313F5">
        <w:rPr>
          <w:rFonts w:ascii="Calibri" w:eastAsia="Calibri" w:hAnsi="Calibri" w:cs="Calibri"/>
        </w:rPr>
        <w:t>d that the APR meeting will focus on completing a final document for inclusion in Policy &amp; Procedures</w:t>
      </w:r>
    </w:p>
    <w:p w14:paraId="45C91391" w14:textId="77777777" w:rsidR="009313F5" w:rsidRDefault="00CF06AC" w:rsidP="00E764C9">
      <w:pPr>
        <w:numPr>
          <w:ilvl w:val="0"/>
          <w:numId w:val="9"/>
        </w:numPr>
      </w:pPr>
      <w:r w:rsidRPr="002436F1">
        <w:t>Administrative Review Board</w:t>
      </w:r>
      <w:r w:rsidR="000D707D">
        <w:t xml:space="preserve">- </w:t>
      </w:r>
      <w:r w:rsidR="009313F5" w:rsidRPr="003668D9">
        <w:rPr>
          <w:rFonts w:ascii="Calibri" w:eastAsia="Calibri" w:hAnsi="Calibri" w:cs="Calibri"/>
        </w:rPr>
        <w:t>decide</w:t>
      </w:r>
      <w:r w:rsidR="009313F5">
        <w:rPr>
          <w:rFonts w:ascii="Calibri" w:eastAsia="Calibri" w:hAnsi="Calibri" w:cs="Calibri"/>
        </w:rPr>
        <w:t xml:space="preserve">d that the </w:t>
      </w:r>
      <w:r w:rsidR="009313F5">
        <w:rPr>
          <w:rFonts w:ascii="Calibri" w:eastAsia="Calibri" w:hAnsi="Calibri" w:cs="Calibri"/>
        </w:rPr>
        <w:t>JUN</w:t>
      </w:r>
      <w:r w:rsidR="009313F5">
        <w:rPr>
          <w:rFonts w:ascii="Calibri" w:eastAsia="Calibri" w:hAnsi="Calibri" w:cs="Calibri"/>
        </w:rPr>
        <w:t xml:space="preserve"> meeting will focus on completing a final document for inclusion in Policy &amp; Procedures</w:t>
      </w:r>
      <w:r w:rsidR="009313F5" w:rsidRPr="002436F1">
        <w:t xml:space="preserve"> </w:t>
      </w:r>
    </w:p>
    <w:p w14:paraId="3448E03C" w14:textId="70E3D6E6" w:rsidR="00CF06AC" w:rsidRPr="002436F1" w:rsidRDefault="00CF06AC" w:rsidP="00E764C9">
      <w:pPr>
        <w:numPr>
          <w:ilvl w:val="0"/>
          <w:numId w:val="9"/>
        </w:numPr>
      </w:pPr>
      <w:r w:rsidRPr="002436F1">
        <w:t xml:space="preserve">“How to be an Athlete Representative” PowerPoint – </w:t>
      </w:r>
      <w:r w:rsidR="003668D9">
        <w:t>Allyson</w:t>
      </w:r>
      <w:r w:rsidR="00AA0155">
        <w:t xml:space="preserve"> </w:t>
      </w:r>
      <w:r w:rsidR="009313F5">
        <w:t>reported that she and the athlete reps m</w:t>
      </w:r>
      <w:r w:rsidR="00AA0155" w:rsidRPr="009313F5">
        <w:t>et last Wednesday</w:t>
      </w:r>
      <w:r w:rsidR="009313F5">
        <w:t xml:space="preserve"> (03JAN)</w:t>
      </w:r>
      <w:r w:rsidR="00AA0155" w:rsidRPr="009313F5">
        <w:t xml:space="preserve"> to </w:t>
      </w:r>
      <w:r w:rsidR="009313F5">
        <w:t xml:space="preserve">finalize the </w:t>
      </w:r>
      <w:proofErr w:type="gramStart"/>
      <w:r w:rsidR="00AA0155" w:rsidRPr="009313F5">
        <w:t>PP</w:t>
      </w:r>
      <w:r w:rsidR="009313F5">
        <w:t>;  also</w:t>
      </w:r>
      <w:proofErr w:type="gramEnd"/>
      <w:r w:rsidR="009313F5">
        <w:t xml:space="preserve"> talked about </w:t>
      </w:r>
      <w:r w:rsidR="00701420">
        <w:t xml:space="preserve">earning </w:t>
      </w:r>
      <w:r w:rsidR="00AA0155" w:rsidRPr="009313F5">
        <w:t>service hour credit</w:t>
      </w:r>
      <w:r w:rsidR="009313F5">
        <w:t xml:space="preserve">s </w:t>
      </w:r>
      <w:r w:rsidR="00701420">
        <w:t>by</w:t>
      </w:r>
      <w:r w:rsidR="009313F5">
        <w:t xml:space="preserve"> </w:t>
      </w:r>
      <w:r w:rsidR="00701420">
        <w:t xml:space="preserve">possibly </w:t>
      </w:r>
      <w:r w:rsidR="009313F5">
        <w:t>conducting</w:t>
      </w:r>
      <w:r w:rsidR="00701420">
        <w:t xml:space="preserve"> a  CSI sponsored </w:t>
      </w:r>
      <w:r w:rsidR="00AA0155" w:rsidRPr="009313F5">
        <w:t>canned food drive</w:t>
      </w:r>
      <w:r w:rsidR="00701420">
        <w:t>, working with the Special Olympics or other opportunities</w:t>
      </w:r>
    </w:p>
    <w:p w14:paraId="72D5B2DD" w14:textId="43D135E6" w:rsidR="00CF06AC" w:rsidRPr="002436F1" w:rsidRDefault="00CF06AC" w:rsidP="00CF06AC">
      <w:pPr>
        <w:numPr>
          <w:ilvl w:val="0"/>
          <w:numId w:val="9"/>
        </w:numPr>
      </w:pPr>
      <w:r w:rsidRPr="002436F1">
        <w:t xml:space="preserve">New Member BOD Orientation </w:t>
      </w:r>
    </w:p>
    <w:p w14:paraId="58F71DDE" w14:textId="658BDED3" w:rsidR="00CA33F4" w:rsidRPr="00701420" w:rsidRDefault="00701420" w:rsidP="00701420">
      <w:pPr>
        <w:pStyle w:val="ListParagraph"/>
        <w:numPr>
          <w:ilvl w:val="2"/>
          <w:numId w:val="10"/>
        </w:numPr>
        <w:spacing w:after="0"/>
        <w:rPr>
          <w:sz w:val="24"/>
          <w:szCs w:val="24"/>
        </w:rPr>
      </w:pPr>
      <w:r>
        <w:rPr>
          <w:sz w:val="24"/>
          <w:szCs w:val="24"/>
        </w:rPr>
        <w:t xml:space="preserve">Decided on virtual meeting to be held on </w:t>
      </w:r>
      <w:r w:rsidR="00AA0155" w:rsidRPr="00701420">
        <w:rPr>
          <w:sz w:val="24"/>
          <w:szCs w:val="24"/>
        </w:rPr>
        <w:t>SUN 28JAN</w:t>
      </w:r>
      <w:r>
        <w:rPr>
          <w:sz w:val="24"/>
          <w:szCs w:val="24"/>
        </w:rPr>
        <w:t>; Ken will check</w:t>
      </w:r>
      <w:r w:rsidRPr="00701420">
        <w:rPr>
          <w:sz w:val="24"/>
          <w:szCs w:val="24"/>
        </w:rPr>
        <w:t xml:space="preserve"> with Barbie/Jackie</w:t>
      </w:r>
      <w:r>
        <w:rPr>
          <w:sz w:val="24"/>
          <w:szCs w:val="24"/>
        </w:rPr>
        <w:t xml:space="preserve"> regarding a </w:t>
      </w:r>
      <w:r w:rsidR="00417368" w:rsidRPr="00701420">
        <w:t>possible</w:t>
      </w:r>
      <w:r>
        <w:t xml:space="preserve"> conflict with a tentatively scheduled</w:t>
      </w:r>
      <w:r w:rsidR="00417368" w:rsidRPr="00701420">
        <w:t xml:space="preserve"> Ex</w:t>
      </w:r>
      <w:r>
        <w:t>ecutive</w:t>
      </w:r>
      <w:r w:rsidR="00417368" w:rsidRPr="00701420">
        <w:t xml:space="preserve"> Comm</w:t>
      </w:r>
      <w:r>
        <w:t>ittee</w:t>
      </w:r>
      <w:r w:rsidR="00417368" w:rsidRPr="00701420">
        <w:t xml:space="preserve"> </w:t>
      </w:r>
      <w:proofErr w:type="gramStart"/>
      <w:r w:rsidR="00417368" w:rsidRPr="00701420">
        <w:t>Meeting;</w:t>
      </w:r>
      <w:proofErr w:type="gramEnd"/>
      <w:r w:rsidR="00417368" w:rsidRPr="00701420">
        <w:t xml:space="preserve"> </w:t>
      </w:r>
    </w:p>
    <w:p w14:paraId="313998F1" w14:textId="269CD047" w:rsidR="00DB19EA" w:rsidRPr="003668D9" w:rsidRDefault="00F737FA" w:rsidP="002436F1">
      <w:pPr>
        <w:pStyle w:val="ListParagraph"/>
        <w:numPr>
          <w:ilvl w:val="2"/>
          <w:numId w:val="10"/>
        </w:numPr>
        <w:spacing w:after="0"/>
        <w:rPr>
          <w:sz w:val="24"/>
          <w:szCs w:val="24"/>
        </w:rPr>
      </w:pPr>
      <w:r w:rsidRPr="003668D9">
        <w:rPr>
          <w:sz w:val="24"/>
          <w:szCs w:val="24"/>
        </w:rPr>
        <w:t xml:space="preserve">Anna </w:t>
      </w:r>
      <w:r w:rsidR="00701420">
        <w:rPr>
          <w:sz w:val="24"/>
          <w:szCs w:val="24"/>
        </w:rPr>
        <w:t xml:space="preserve">will send Ken the new </w:t>
      </w:r>
      <w:r w:rsidRPr="003668D9">
        <w:rPr>
          <w:sz w:val="24"/>
          <w:szCs w:val="24"/>
        </w:rPr>
        <w:t>Athlete slides</w:t>
      </w:r>
      <w:r w:rsidR="00701420">
        <w:rPr>
          <w:sz w:val="24"/>
          <w:szCs w:val="24"/>
        </w:rPr>
        <w:t xml:space="preserve"> to be reviewed and perhaps included in the Orientation presentation, as </w:t>
      </w:r>
      <w:proofErr w:type="gramStart"/>
      <w:r w:rsidR="00701420">
        <w:rPr>
          <w:sz w:val="24"/>
          <w:szCs w:val="24"/>
        </w:rPr>
        <w:t>well</w:t>
      </w:r>
      <w:proofErr w:type="gramEnd"/>
    </w:p>
    <w:p w14:paraId="0B980EC7" w14:textId="77777777" w:rsidR="008976AE" w:rsidRDefault="004218DF" w:rsidP="008976AE">
      <w:pPr>
        <w:pStyle w:val="ListParagraph"/>
        <w:numPr>
          <w:ilvl w:val="0"/>
          <w:numId w:val="1"/>
        </w:numPr>
        <w:rPr>
          <w:sz w:val="24"/>
          <w:szCs w:val="24"/>
        </w:rPr>
      </w:pPr>
      <w:r w:rsidRPr="002436F1">
        <w:rPr>
          <w:sz w:val="24"/>
          <w:szCs w:val="24"/>
        </w:rPr>
        <w:t>New Business</w:t>
      </w:r>
    </w:p>
    <w:p w14:paraId="324F9EA8" w14:textId="4CFAB83B" w:rsidR="00490BE3" w:rsidRPr="008976AE" w:rsidRDefault="00490BE3" w:rsidP="002436F1">
      <w:pPr>
        <w:pStyle w:val="ListParagraph"/>
        <w:numPr>
          <w:ilvl w:val="1"/>
          <w:numId w:val="1"/>
        </w:numPr>
        <w:rPr>
          <w:sz w:val="24"/>
          <w:szCs w:val="24"/>
        </w:rPr>
      </w:pPr>
      <w:r w:rsidRPr="00701420">
        <w:t>Candidate website postings</w:t>
      </w:r>
      <w:r w:rsidR="00417368" w:rsidRPr="00701420">
        <w:t xml:space="preserve">- Allyson </w:t>
      </w:r>
      <w:r w:rsidR="00701420" w:rsidRPr="00701420">
        <w:t xml:space="preserve">will </w:t>
      </w:r>
      <w:r w:rsidR="00417368" w:rsidRPr="00701420">
        <w:t>touch base with Linda S.</w:t>
      </w:r>
      <w:r w:rsidR="00701420" w:rsidRPr="00701420">
        <w:t xml:space="preserve"> and/or the </w:t>
      </w:r>
      <w:r w:rsidR="00417368" w:rsidRPr="00701420">
        <w:t xml:space="preserve">new website </w:t>
      </w:r>
      <w:r w:rsidR="00701420">
        <w:t xml:space="preserve">administrator to </w:t>
      </w:r>
      <w:r w:rsidR="008976AE">
        <w:t xml:space="preserve">ensure that the 2023 HOD “buttons” on the Governance page are updated to 2024 and the relevant documents </w:t>
      </w:r>
      <w:proofErr w:type="gramStart"/>
      <w:r w:rsidR="008976AE">
        <w:t>linked</w:t>
      </w:r>
      <w:proofErr w:type="gramEnd"/>
    </w:p>
    <w:p w14:paraId="18A35FC6" w14:textId="77777777" w:rsidR="008976AE" w:rsidRPr="008976AE" w:rsidRDefault="008976AE" w:rsidP="008976AE">
      <w:pPr>
        <w:pStyle w:val="ListParagraph"/>
        <w:numPr>
          <w:ilvl w:val="1"/>
          <w:numId w:val="1"/>
        </w:numPr>
        <w:rPr>
          <w:ins w:id="0" w:author="Ken Ebuna" w:date="2024-01-02T12:40:00Z"/>
          <w:sz w:val="24"/>
          <w:szCs w:val="24"/>
        </w:rPr>
      </w:pPr>
    </w:p>
    <w:p w14:paraId="609A3E08" w14:textId="0BF499EE" w:rsidR="001C2ED6" w:rsidRPr="002436F1" w:rsidRDefault="003668D9" w:rsidP="002436F1">
      <w:pPr>
        <w:pStyle w:val="ListParagraph"/>
        <w:numPr>
          <w:ilvl w:val="1"/>
          <w:numId w:val="1"/>
        </w:numPr>
        <w:rPr>
          <w:sz w:val="24"/>
          <w:szCs w:val="24"/>
        </w:rPr>
      </w:pPr>
      <w:r>
        <w:rPr>
          <w:sz w:val="24"/>
          <w:szCs w:val="24"/>
        </w:rPr>
        <w:t>Member resignation/possible replacements</w:t>
      </w:r>
      <w:r w:rsidR="008976AE">
        <w:rPr>
          <w:sz w:val="24"/>
          <w:szCs w:val="24"/>
        </w:rPr>
        <w:t xml:space="preserve"> – Ken informed Committee of his resignation effective at the end of the month; asked members to push forth recommendations for his </w:t>
      </w:r>
      <w:proofErr w:type="gramStart"/>
      <w:r w:rsidR="008976AE">
        <w:rPr>
          <w:sz w:val="24"/>
          <w:szCs w:val="24"/>
        </w:rPr>
        <w:t>successor;  Dan</w:t>
      </w:r>
      <w:proofErr w:type="gramEnd"/>
      <w:r w:rsidR="008976AE">
        <w:rPr>
          <w:sz w:val="24"/>
          <w:szCs w:val="24"/>
        </w:rPr>
        <w:t xml:space="preserve"> was going to speak with Kent Nelson regarding his interest</w:t>
      </w:r>
    </w:p>
    <w:p w14:paraId="2031F09E" w14:textId="77777777" w:rsidR="008976AE" w:rsidRDefault="004218DF" w:rsidP="008976AE">
      <w:pPr>
        <w:pStyle w:val="ListParagraph"/>
        <w:numPr>
          <w:ilvl w:val="1"/>
          <w:numId w:val="1"/>
        </w:numPr>
        <w:rPr>
          <w:sz w:val="24"/>
          <w:szCs w:val="24"/>
        </w:rPr>
      </w:pPr>
      <w:r w:rsidRPr="002436F1">
        <w:rPr>
          <w:sz w:val="24"/>
          <w:szCs w:val="24"/>
        </w:rPr>
        <w:t>Committee Members Concerns/Issues for Discussio</w:t>
      </w:r>
      <w:r w:rsidR="001C2ED6" w:rsidRPr="002436F1">
        <w:rPr>
          <w:sz w:val="24"/>
          <w:szCs w:val="24"/>
        </w:rPr>
        <w:t>n</w:t>
      </w:r>
      <w:r w:rsidR="008976AE" w:rsidRPr="008976AE">
        <w:rPr>
          <w:sz w:val="24"/>
          <w:szCs w:val="24"/>
        </w:rPr>
        <w:t xml:space="preserve"> </w:t>
      </w:r>
      <w:r w:rsidR="007945AA" w:rsidRPr="008976AE">
        <w:rPr>
          <w:sz w:val="24"/>
          <w:szCs w:val="24"/>
        </w:rPr>
        <w:t>-</w:t>
      </w:r>
      <w:r w:rsidR="008976AE">
        <w:rPr>
          <w:sz w:val="24"/>
          <w:szCs w:val="24"/>
        </w:rPr>
        <w:t xml:space="preserve"> </w:t>
      </w:r>
      <w:r w:rsidR="007945AA" w:rsidRPr="008976AE">
        <w:rPr>
          <w:sz w:val="24"/>
          <w:szCs w:val="24"/>
        </w:rPr>
        <w:t>Reschedul</w:t>
      </w:r>
      <w:r w:rsidR="008976AE">
        <w:rPr>
          <w:sz w:val="24"/>
          <w:szCs w:val="24"/>
        </w:rPr>
        <w:t>ed</w:t>
      </w:r>
      <w:r w:rsidR="007945AA" w:rsidRPr="008976AE">
        <w:rPr>
          <w:sz w:val="24"/>
          <w:szCs w:val="24"/>
        </w:rPr>
        <w:t xml:space="preserve"> FEB/MAR meetings to</w:t>
      </w:r>
      <w:r w:rsidR="008976AE">
        <w:rPr>
          <w:sz w:val="24"/>
          <w:szCs w:val="24"/>
        </w:rPr>
        <w:t xml:space="preserve"> be held on the</w:t>
      </w:r>
      <w:r w:rsidR="007945AA" w:rsidRPr="008976AE">
        <w:rPr>
          <w:sz w:val="24"/>
          <w:szCs w:val="24"/>
        </w:rPr>
        <w:t xml:space="preserve"> 1</w:t>
      </w:r>
      <w:r w:rsidR="007945AA" w:rsidRPr="008976AE">
        <w:rPr>
          <w:sz w:val="24"/>
          <w:szCs w:val="24"/>
          <w:vertAlign w:val="superscript"/>
        </w:rPr>
        <w:t>st</w:t>
      </w:r>
      <w:r w:rsidR="007945AA" w:rsidRPr="008976AE">
        <w:rPr>
          <w:sz w:val="24"/>
          <w:szCs w:val="24"/>
        </w:rPr>
        <w:t xml:space="preserve"> Wednesday</w:t>
      </w:r>
      <w:r w:rsidR="008976AE">
        <w:rPr>
          <w:sz w:val="24"/>
          <w:szCs w:val="24"/>
        </w:rPr>
        <w:t xml:space="preserve"> of the </w:t>
      </w:r>
      <w:proofErr w:type="gramStart"/>
      <w:r w:rsidR="008976AE">
        <w:rPr>
          <w:sz w:val="24"/>
          <w:szCs w:val="24"/>
        </w:rPr>
        <w:t>month</w:t>
      </w:r>
      <w:r w:rsidR="007945AA" w:rsidRPr="008976AE">
        <w:rPr>
          <w:sz w:val="24"/>
          <w:szCs w:val="24"/>
        </w:rPr>
        <w:t>;  Dan</w:t>
      </w:r>
      <w:proofErr w:type="gramEnd"/>
      <w:r w:rsidR="007945AA" w:rsidRPr="008976AE">
        <w:rPr>
          <w:sz w:val="24"/>
          <w:szCs w:val="24"/>
        </w:rPr>
        <w:t xml:space="preserve"> will confirm with all committee members</w:t>
      </w:r>
    </w:p>
    <w:p w14:paraId="394BF09B" w14:textId="5DEA85CB" w:rsidR="000E25EF" w:rsidRPr="008976AE" w:rsidRDefault="005C4A9A" w:rsidP="008976AE">
      <w:pPr>
        <w:pStyle w:val="ListParagraph"/>
        <w:numPr>
          <w:ilvl w:val="0"/>
          <w:numId w:val="1"/>
        </w:numPr>
        <w:rPr>
          <w:sz w:val="24"/>
          <w:szCs w:val="24"/>
        </w:rPr>
      </w:pPr>
      <w:r w:rsidRPr="008976AE">
        <w:t>Adjournment</w:t>
      </w:r>
      <w:r w:rsidR="007945AA" w:rsidRPr="008976AE">
        <w:t xml:space="preserve"> </w:t>
      </w:r>
      <w:r w:rsidR="008976AE">
        <w:t xml:space="preserve">– M/S/A at </w:t>
      </w:r>
      <w:r w:rsidR="007945AA" w:rsidRPr="008976AE">
        <w:t>9:08</w:t>
      </w:r>
      <w:r w:rsidR="008976AE">
        <w:t xml:space="preserve"> pm</w:t>
      </w:r>
    </w:p>
    <w:p w14:paraId="6978393F" w14:textId="77777777" w:rsidR="00850714" w:rsidRPr="00850714" w:rsidRDefault="00850714" w:rsidP="00850714">
      <w:pPr>
        <w:ind w:left="1440"/>
        <w:rPr>
          <w:sz w:val="28"/>
          <w:szCs w:val="28"/>
        </w:rPr>
      </w:pPr>
    </w:p>
    <w:sectPr w:rsidR="00850714" w:rsidRPr="00850714" w:rsidSect="003512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B5C"/>
    <w:multiLevelType w:val="hybridMultilevel"/>
    <w:tmpl w:val="E29864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4A5156"/>
    <w:multiLevelType w:val="hybridMultilevel"/>
    <w:tmpl w:val="32EE5C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54A2F"/>
    <w:multiLevelType w:val="hybridMultilevel"/>
    <w:tmpl w:val="763AF4FA"/>
    <w:lvl w:ilvl="0" w:tplc="A734F7E0">
      <w:start w:val="1"/>
      <w:numFmt w:val="upperRoman"/>
      <w:lvlText w:val="%1."/>
      <w:lvlJc w:val="left"/>
      <w:pPr>
        <w:ind w:left="1080" w:hanging="720"/>
      </w:pPr>
      <w:rPr>
        <w:rFonts w:hint="default"/>
      </w:rPr>
    </w:lvl>
    <w:lvl w:ilvl="1" w:tplc="A56CAA76">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15275"/>
    <w:multiLevelType w:val="multilevel"/>
    <w:tmpl w:val="570CFD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DF1127"/>
    <w:multiLevelType w:val="multilevel"/>
    <w:tmpl w:val="673038A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A056896"/>
    <w:multiLevelType w:val="multilevel"/>
    <w:tmpl w:val="00446DDC"/>
    <w:lvl w:ilvl="0">
      <w:start w:val="1"/>
      <w:numFmt w:val="upperRoman"/>
      <w:lvlText w:val="%1."/>
      <w:lvlJc w:val="left"/>
      <w:pPr>
        <w:ind w:left="1080" w:hanging="720"/>
      </w:pPr>
    </w:lvl>
    <w:lvl w:ilvl="1">
      <w:start w:val="1"/>
      <w:numFmt w:val="lowerLetter"/>
      <w:lvlText w:val="%2."/>
      <w:lvlJc w:val="left"/>
      <w:pPr>
        <w:ind w:left="1440" w:hanging="360"/>
      </w:pPr>
      <w:rPr>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ED51A46"/>
    <w:multiLevelType w:val="hybridMultilevel"/>
    <w:tmpl w:val="D5F6F756"/>
    <w:lvl w:ilvl="0" w:tplc="04090019">
      <w:start w:val="3"/>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C492891"/>
    <w:multiLevelType w:val="hybridMultilevel"/>
    <w:tmpl w:val="F9AE3F18"/>
    <w:lvl w:ilvl="0" w:tplc="A734F7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C319E4"/>
    <w:multiLevelType w:val="hybridMultilevel"/>
    <w:tmpl w:val="E43A1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4D2FF2"/>
    <w:multiLevelType w:val="hybridMultilevel"/>
    <w:tmpl w:val="F990A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CEE3E3F"/>
    <w:multiLevelType w:val="hybridMultilevel"/>
    <w:tmpl w:val="5EC2CF7E"/>
    <w:lvl w:ilvl="0" w:tplc="A734F7E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51A29DC"/>
    <w:multiLevelType w:val="multilevel"/>
    <w:tmpl w:val="2D8CB5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566498761">
    <w:abstractNumId w:val="2"/>
  </w:num>
  <w:num w:numId="2" w16cid:durableId="1321035038">
    <w:abstractNumId w:val="9"/>
  </w:num>
  <w:num w:numId="3" w16cid:durableId="1257056593">
    <w:abstractNumId w:val="3"/>
  </w:num>
  <w:num w:numId="4" w16cid:durableId="1220097911">
    <w:abstractNumId w:val="1"/>
  </w:num>
  <w:num w:numId="5" w16cid:durableId="771245823">
    <w:abstractNumId w:val="6"/>
  </w:num>
  <w:num w:numId="6" w16cid:durableId="268238853">
    <w:abstractNumId w:val="8"/>
  </w:num>
  <w:num w:numId="7" w16cid:durableId="745494693">
    <w:abstractNumId w:val="10"/>
  </w:num>
  <w:num w:numId="8" w16cid:durableId="375743183">
    <w:abstractNumId w:val="7"/>
  </w:num>
  <w:num w:numId="9" w16cid:durableId="1494031638">
    <w:abstractNumId w:val="11"/>
  </w:num>
  <w:num w:numId="10" w16cid:durableId="2011904563">
    <w:abstractNumId w:val="5"/>
  </w:num>
  <w:num w:numId="11" w16cid:durableId="1959724572">
    <w:abstractNumId w:val="4"/>
  </w:num>
  <w:num w:numId="12" w16cid:durableId="1378474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 Ebuna">
    <w15:presenceInfo w15:providerId="Windows Live" w15:userId="2d3d1d6b207430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714"/>
    <w:rsid w:val="00001C7A"/>
    <w:rsid w:val="0005170B"/>
    <w:rsid w:val="00073F89"/>
    <w:rsid w:val="000D2008"/>
    <w:rsid w:val="000D2C9B"/>
    <w:rsid w:val="000D707D"/>
    <w:rsid w:val="000E15AF"/>
    <w:rsid w:val="000E25EF"/>
    <w:rsid w:val="000F4677"/>
    <w:rsid w:val="001077B5"/>
    <w:rsid w:val="00170245"/>
    <w:rsid w:val="00182B32"/>
    <w:rsid w:val="00191B0E"/>
    <w:rsid w:val="001B1F38"/>
    <w:rsid w:val="001C2ED6"/>
    <w:rsid w:val="001E6033"/>
    <w:rsid w:val="001E63E0"/>
    <w:rsid w:val="002436F1"/>
    <w:rsid w:val="00247F39"/>
    <w:rsid w:val="00281936"/>
    <w:rsid w:val="0029108F"/>
    <w:rsid w:val="002C761C"/>
    <w:rsid w:val="00302FC7"/>
    <w:rsid w:val="003512A0"/>
    <w:rsid w:val="0036015A"/>
    <w:rsid w:val="003668D9"/>
    <w:rsid w:val="00367B90"/>
    <w:rsid w:val="00390769"/>
    <w:rsid w:val="003A1686"/>
    <w:rsid w:val="003B3E0F"/>
    <w:rsid w:val="003C5D46"/>
    <w:rsid w:val="00401701"/>
    <w:rsid w:val="00417368"/>
    <w:rsid w:val="004218DF"/>
    <w:rsid w:val="004366ED"/>
    <w:rsid w:val="00447313"/>
    <w:rsid w:val="00490BE3"/>
    <w:rsid w:val="004C1827"/>
    <w:rsid w:val="004D6097"/>
    <w:rsid w:val="004F2412"/>
    <w:rsid w:val="00540577"/>
    <w:rsid w:val="0054542F"/>
    <w:rsid w:val="00572A0A"/>
    <w:rsid w:val="0058436F"/>
    <w:rsid w:val="00587050"/>
    <w:rsid w:val="00587B82"/>
    <w:rsid w:val="005A1236"/>
    <w:rsid w:val="005C4A9A"/>
    <w:rsid w:val="005C6B9D"/>
    <w:rsid w:val="005D2CA2"/>
    <w:rsid w:val="00613DAA"/>
    <w:rsid w:val="00617A9F"/>
    <w:rsid w:val="00647AA2"/>
    <w:rsid w:val="00656583"/>
    <w:rsid w:val="006617F1"/>
    <w:rsid w:val="00672A99"/>
    <w:rsid w:val="006B5F0A"/>
    <w:rsid w:val="006C39E7"/>
    <w:rsid w:val="00701420"/>
    <w:rsid w:val="00751E21"/>
    <w:rsid w:val="00761882"/>
    <w:rsid w:val="00773028"/>
    <w:rsid w:val="0078208A"/>
    <w:rsid w:val="007945AA"/>
    <w:rsid w:val="007F57EE"/>
    <w:rsid w:val="00804B93"/>
    <w:rsid w:val="00843A1E"/>
    <w:rsid w:val="00850714"/>
    <w:rsid w:val="00875F7A"/>
    <w:rsid w:val="0088641F"/>
    <w:rsid w:val="008976AE"/>
    <w:rsid w:val="008A5E34"/>
    <w:rsid w:val="008B3930"/>
    <w:rsid w:val="00912803"/>
    <w:rsid w:val="009313F5"/>
    <w:rsid w:val="00946D2A"/>
    <w:rsid w:val="00987A26"/>
    <w:rsid w:val="00A02EF2"/>
    <w:rsid w:val="00A97B20"/>
    <w:rsid w:val="00AA0155"/>
    <w:rsid w:val="00AE143A"/>
    <w:rsid w:val="00B125A2"/>
    <w:rsid w:val="00B53D03"/>
    <w:rsid w:val="00B5406E"/>
    <w:rsid w:val="00B70C66"/>
    <w:rsid w:val="00B82982"/>
    <w:rsid w:val="00BA78AD"/>
    <w:rsid w:val="00BD4DC5"/>
    <w:rsid w:val="00BD6A18"/>
    <w:rsid w:val="00C02D6D"/>
    <w:rsid w:val="00C217A3"/>
    <w:rsid w:val="00C2331A"/>
    <w:rsid w:val="00C307C6"/>
    <w:rsid w:val="00C67FE6"/>
    <w:rsid w:val="00C71A27"/>
    <w:rsid w:val="00CA0305"/>
    <w:rsid w:val="00CA33F4"/>
    <w:rsid w:val="00CA5785"/>
    <w:rsid w:val="00CD093E"/>
    <w:rsid w:val="00CF06AC"/>
    <w:rsid w:val="00D10E67"/>
    <w:rsid w:val="00D239C3"/>
    <w:rsid w:val="00D259DE"/>
    <w:rsid w:val="00D5005A"/>
    <w:rsid w:val="00D71EF9"/>
    <w:rsid w:val="00DB19EA"/>
    <w:rsid w:val="00DF1C99"/>
    <w:rsid w:val="00E01CD9"/>
    <w:rsid w:val="00E050D3"/>
    <w:rsid w:val="00E0702D"/>
    <w:rsid w:val="00E0725A"/>
    <w:rsid w:val="00E258EA"/>
    <w:rsid w:val="00E62176"/>
    <w:rsid w:val="00E671A5"/>
    <w:rsid w:val="00E82414"/>
    <w:rsid w:val="00E901BE"/>
    <w:rsid w:val="00F238F7"/>
    <w:rsid w:val="00F737FA"/>
    <w:rsid w:val="00FA1033"/>
    <w:rsid w:val="00FB4E9A"/>
    <w:rsid w:val="00FD75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614A0"/>
  <w15:chartTrackingRefBased/>
  <w15:docId w15:val="{AA858911-C975-436C-B277-740879BC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07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714"/>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572A0A"/>
    <w:rPr>
      <w:color w:val="0563C1" w:themeColor="hyperlink"/>
      <w:u w:val="single"/>
    </w:rPr>
  </w:style>
  <w:style w:type="character" w:styleId="FollowedHyperlink">
    <w:name w:val="FollowedHyperlink"/>
    <w:basedOn w:val="DefaultParagraphFont"/>
    <w:uiPriority w:val="99"/>
    <w:semiHidden/>
    <w:unhideWhenUsed/>
    <w:rsid w:val="006B5F0A"/>
    <w:rPr>
      <w:color w:val="954F72" w:themeColor="followedHyperlink"/>
      <w:u w:val="single"/>
    </w:rPr>
  </w:style>
  <w:style w:type="paragraph" w:styleId="Revision">
    <w:name w:val="Revision"/>
    <w:hidden/>
    <w:uiPriority w:val="99"/>
    <w:semiHidden/>
    <w:rsid w:val="00E01CD9"/>
    <w:pPr>
      <w:spacing w:after="0" w:line="240" w:lineRule="auto"/>
    </w:pPr>
  </w:style>
  <w:style w:type="paragraph" w:styleId="NormalWeb">
    <w:name w:val="Normal (Web)"/>
    <w:basedOn w:val="Normal"/>
    <w:uiPriority w:val="99"/>
    <w:unhideWhenUsed/>
    <w:rsid w:val="005C4A9A"/>
    <w:pPr>
      <w:spacing w:before="100" w:beforeAutospacing="1" w:after="100" w:afterAutospacing="1"/>
    </w:pPr>
  </w:style>
  <w:style w:type="character" w:customStyle="1" w:styleId="apple-converted-space">
    <w:name w:val="apple-converted-space"/>
    <w:basedOn w:val="DefaultParagraphFont"/>
    <w:rsid w:val="005C4A9A"/>
  </w:style>
  <w:style w:type="character" w:styleId="UnresolvedMention">
    <w:name w:val="Unresolved Mention"/>
    <w:basedOn w:val="DefaultParagraphFont"/>
    <w:uiPriority w:val="99"/>
    <w:semiHidden/>
    <w:unhideWhenUsed/>
    <w:rsid w:val="00366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7240">
      <w:bodyDiv w:val="1"/>
      <w:marLeft w:val="0"/>
      <w:marRight w:val="0"/>
      <w:marTop w:val="0"/>
      <w:marBottom w:val="0"/>
      <w:divBdr>
        <w:top w:val="none" w:sz="0" w:space="0" w:color="auto"/>
        <w:left w:val="none" w:sz="0" w:space="0" w:color="auto"/>
        <w:bottom w:val="none" w:sz="0" w:space="0" w:color="auto"/>
        <w:right w:val="none" w:sz="0" w:space="0" w:color="auto"/>
      </w:divBdr>
    </w:div>
    <w:div w:id="874735678">
      <w:bodyDiv w:val="1"/>
      <w:marLeft w:val="0"/>
      <w:marRight w:val="0"/>
      <w:marTop w:val="0"/>
      <w:marBottom w:val="0"/>
      <w:divBdr>
        <w:top w:val="none" w:sz="0" w:space="0" w:color="auto"/>
        <w:left w:val="none" w:sz="0" w:space="0" w:color="auto"/>
        <w:bottom w:val="none" w:sz="0" w:space="0" w:color="auto"/>
        <w:right w:val="none" w:sz="0" w:space="0" w:color="auto"/>
      </w:divBdr>
    </w:div>
    <w:div w:id="138001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545BE-5B0D-C641-B467-E6B8D0DE7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Adams 12 Five Star Schools</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Ebuna</dc:creator>
  <cp:keywords/>
  <dc:description/>
  <cp:lastModifiedBy>Ken Ebuna</cp:lastModifiedBy>
  <cp:revision>3</cp:revision>
  <dcterms:created xsi:type="dcterms:W3CDTF">2024-01-11T04:09:00Z</dcterms:created>
  <dcterms:modified xsi:type="dcterms:W3CDTF">2024-01-21T19:40:00Z</dcterms:modified>
</cp:coreProperties>
</file>